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CEF4" w14:textId="081C0D0F" w:rsidR="00443108" w:rsidRDefault="001837A6">
      <w:pPr>
        <w:rPr>
          <w:sz w:val="36"/>
          <w:szCs w:val="36"/>
        </w:rPr>
      </w:pPr>
      <w:r>
        <w:rPr>
          <w:sz w:val="36"/>
          <w:szCs w:val="36"/>
        </w:rPr>
        <w:t>Student Number: 041052918</w:t>
      </w:r>
    </w:p>
    <w:p w14:paraId="005D003A" w14:textId="4788D3A2" w:rsidR="001837A6" w:rsidRDefault="001837A6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0803CDF0" w14:textId="2EE78E5C" w:rsidR="001837A6" w:rsidRDefault="001837A6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044D29D4" w14:textId="77777777" w:rsidR="001837A6" w:rsidRDefault="001837A6">
      <w:pPr>
        <w:rPr>
          <w:sz w:val="36"/>
          <w:szCs w:val="36"/>
        </w:rPr>
      </w:pPr>
    </w:p>
    <w:p w14:paraId="18027F0B" w14:textId="1F4A6BA8" w:rsidR="001837A6" w:rsidRDefault="001837A6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618CB6C7" w14:textId="10B5D056" w:rsidR="002D3648" w:rsidRPr="001837A6" w:rsidRDefault="002D3648">
      <w:pPr>
        <w:rPr>
          <w:sz w:val="36"/>
          <w:szCs w:val="36"/>
        </w:rPr>
      </w:pPr>
      <w:ins w:id="0" w:author="sahil kakadiya" w:date="2023-01-21T13:24:00Z">
        <w:r>
          <w:rPr>
            <w:sz w:val="36"/>
            <w:szCs w:val="36"/>
          </w:rPr>
          <w:fldChar w:fldCharType="begin"/>
        </w:r>
        <w:r>
          <w:rPr>
            <w:sz w:val="36"/>
            <w:szCs w:val="36"/>
          </w:rPr>
          <w:instrText xml:space="preserve"> HYPERLINK "</w:instrText>
        </w:r>
      </w:ins>
      <w:r w:rsidRPr="0058512D">
        <w:rPr>
          <w:sz w:val="36"/>
          <w:szCs w:val="36"/>
        </w:rPr>
        <w:instrText>https://sahilk.sgedu.site/Lab2/index.html</w:instrText>
      </w:r>
      <w:ins w:id="1" w:author="sahil kakadiya" w:date="2023-01-21T13:24:00Z">
        <w:r>
          <w:rPr>
            <w:sz w:val="36"/>
            <w:szCs w:val="36"/>
          </w:rPr>
          <w:instrText xml:space="preserve">" </w:instrText>
        </w:r>
        <w:r>
          <w:rPr>
            <w:sz w:val="36"/>
            <w:szCs w:val="36"/>
          </w:rPr>
          <w:fldChar w:fldCharType="separate"/>
        </w:r>
      </w:ins>
      <w:r w:rsidRPr="008E7980">
        <w:rPr>
          <w:rStyle w:val="Hyperlink"/>
          <w:sz w:val="36"/>
          <w:szCs w:val="36"/>
        </w:rPr>
        <w:t>https://sahilk.sgedu.site/Lab2/index.html</w:t>
      </w:r>
      <w:ins w:id="2" w:author="sahil kakadiya" w:date="2023-01-21T13:24:00Z">
        <w:r>
          <w:rPr>
            <w:sz w:val="36"/>
            <w:szCs w:val="36"/>
          </w:rPr>
          <w:fldChar w:fldCharType="end"/>
        </w:r>
      </w:ins>
    </w:p>
    <w:sectPr w:rsidR="002D3648" w:rsidRPr="00183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hil kakadiya">
    <w15:presenceInfo w15:providerId="Windows Live" w15:userId="1081d2669ca647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A6"/>
    <w:rsid w:val="001837A6"/>
    <w:rsid w:val="002D3648"/>
    <w:rsid w:val="00417742"/>
    <w:rsid w:val="00443108"/>
    <w:rsid w:val="0058512D"/>
    <w:rsid w:val="007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D9C4"/>
  <w15:chartTrackingRefBased/>
  <w15:docId w15:val="{4991341C-B635-471D-8C12-314BA181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D36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htt21</b:Tag>
    <b:SourceType>Book</b:SourceType>
    <b:Guid>{C2348A8A-F95A-4BD9-AF88-CD42141FD9BA}</b:Guid>
    <b:Author>
      <b:Author>
        <b:NameList>
          <b:Person>
            <b:Last>https://sahilk.sgedu.site/Lab2/index.html</b:Last>
          </b:Person>
        </b:NameList>
      </b:Author>
    </b:Author>
    <b:Title>https://sahilk.sgedu.site/Lab2/index.html</b:Title>
    <b:RefOrder>2</b:RefOrder>
  </b:Source>
  <b:Source>
    <b:Tag>htt22</b:Tag>
    <b:SourceType>Book</b:SourceType>
    <b:Guid>{2876585B-4DA4-4EAB-B130-BEA8A2BD6478}</b:Guid>
    <b:Author>
      <b:Author>
        <b:NameList>
          <b:Person>
            <b:Last>https://sahilk.sgedu.site/Lab2/index.html</b:Last>
          </b:Person>
        </b:NameList>
      </b:Author>
    </b:Author>
    <b:Title>https://sahilk.sgedu.site/Lab2/index.html</b:Title>
    <b:Publisher>https://sahilk.sgedu.site/Lab2/index.html</b:Publisher>
    <b:RefOrder>1</b:RefOrder>
  </b:Source>
</b:Sources>
</file>

<file path=customXml/itemProps1.xml><?xml version="1.0" encoding="utf-8"?>
<ds:datastoreItem xmlns:ds="http://schemas.openxmlformats.org/officeDocument/2006/customXml" ds:itemID="{D43C7A21-1114-430A-BBF4-C48F08B9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8</cp:revision>
  <dcterms:created xsi:type="dcterms:W3CDTF">2023-01-21T18:13:00Z</dcterms:created>
  <dcterms:modified xsi:type="dcterms:W3CDTF">2023-01-21T18:24:00Z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e843ea44-7265-403d-aa3f-77610c4bf992</vt:lpwstr>
  </property>
</Properties>
</file>